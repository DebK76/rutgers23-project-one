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F0B2A" w14:textId="1A02B776" w:rsidR="00680B8B" w:rsidRDefault="005D2E4B">
      <w:r w:rsidRPr="005D34A3">
        <w:rPr>
          <w:b/>
          <w:bCs/>
        </w:rPr>
        <w:t>RUT-VIRT-DATA-PT-04-2023-U-LOLC</w:t>
      </w:r>
      <w:r w:rsidR="005C53FD" w:rsidRPr="005D34A3">
        <w:rPr>
          <w:b/>
          <w:bCs/>
        </w:rPr>
        <w:br/>
        <w:t>PROJECT PROPOSAL</w:t>
      </w:r>
      <w:r w:rsidR="00EF3941">
        <w:t xml:space="preserve"> – module 7 project 1</w:t>
      </w:r>
    </w:p>
    <w:p w14:paraId="6411E4F0" w14:textId="10F04A9F" w:rsidR="00EF3941" w:rsidRDefault="00EF3941">
      <w:r w:rsidRPr="005D34A3">
        <w:rPr>
          <w:b/>
          <w:bCs/>
        </w:rPr>
        <w:t>GROUP 7</w:t>
      </w:r>
      <w:r>
        <w:br/>
      </w:r>
      <w:r w:rsidR="005D5298">
        <w:t>Abraham, Susan J</w:t>
      </w:r>
      <w:r w:rsidR="005D34A3">
        <w:br/>
        <w:t>Glantz, Adam</w:t>
      </w:r>
      <w:r w:rsidR="005D5298">
        <w:br/>
        <w:t>Kabir, Debbie</w:t>
      </w:r>
      <w:r w:rsidR="005D34A3">
        <w:br/>
        <w:t>Mysllinj, Andi</w:t>
      </w:r>
    </w:p>
    <w:p w14:paraId="0D0FB5E6" w14:textId="469513F3" w:rsidR="00EF3941" w:rsidRPr="00567847" w:rsidRDefault="00A16F67" w:rsidP="00567847">
      <w:pPr>
        <w:pStyle w:val="ListParagraph"/>
        <w:numPr>
          <w:ilvl w:val="0"/>
          <w:numId w:val="1"/>
        </w:numPr>
        <w:rPr>
          <w:b/>
          <w:bCs/>
        </w:rPr>
      </w:pPr>
      <w:r w:rsidRPr="00567847">
        <w:rPr>
          <w:b/>
          <w:bCs/>
        </w:rPr>
        <w:t>RESEARCH QUESTIONS</w:t>
      </w:r>
    </w:p>
    <w:p w14:paraId="04EC3329" w14:textId="6018F582" w:rsidR="00A16F67" w:rsidRDefault="004F292F">
      <w:r>
        <w:t xml:space="preserve">Most </w:t>
      </w:r>
      <w:r w:rsidR="00E37D6B">
        <w:t xml:space="preserve">significant </w:t>
      </w:r>
      <w:r>
        <w:t xml:space="preserve">vehicular crashes in New York City during the period of study are caused by </w:t>
      </w:r>
      <w:r w:rsidRPr="00D16015">
        <w:rPr>
          <w:i/>
          <w:iCs/>
        </w:rPr>
        <w:t>inattentive driving</w:t>
      </w:r>
      <w:r>
        <w:t>.</w:t>
      </w:r>
      <w:r w:rsidR="009E79B5">
        <w:t xml:space="preserve"> We propose to investigate </w:t>
      </w:r>
      <w:r w:rsidR="00A74F3F">
        <w:t xml:space="preserve">how this </w:t>
      </w:r>
      <w:r w:rsidR="00CC3BE9">
        <w:t xml:space="preserve">phenomenon </w:t>
      </w:r>
      <w:r w:rsidR="00A74F3F">
        <w:t>interacts with other variables:</w:t>
      </w:r>
      <w:r w:rsidR="00FB5141">
        <w:br/>
      </w:r>
    </w:p>
    <w:p w14:paraId="49B86EB6" w14:textId="7155F576" w:rsidR="00A74F3F" w:rsidDel="00544CEF" w:rsidRDefault="00464FD8" w:rsidP="00544CEF">
      <w:pPr>
        <w:pStyle w:val="ListParagraph"/>
        <w:numPr>
          <w:ilvl w:val="0"/>
          <w:numId w:val="2"/>
        </w:numPr>
        <w:rPr>
          <w:del w:id="0" w:author="Adam Glantz" w:date="2023-05-24T20:24:00Z"/>
        </w:rPr>
      </w:pPr>
      <w:r>
        <w:t xml:space="preserve">What is the relative percentage of </w:t>
      </w:r>
      <w:r w:rsidR="00715107">
        <w:t xml:space="preserve">significant </w:t>
      </w:r>
      <w:r>
        <w:t>crashes caused by inattentive driving vs. other causes?</w:t>
      </w:r>
      <w:ins w:id="1" w:author="Adam Glantz" w:date="2023-05-24T20:18:00Z">
        <w:r w:rsidR="00544CEF">
          <w:t xml:space="preserve"> </w:t>
        </w:r>
      </w:ins>
      <w:ins w:id="2" w:author="Adam Glantz" w:date="2023-05-24T20:39:00Z">
        <w:r w:rsidR="00074E20">
          <w:t>Adam</w:t>
        </w:r>
      </w:ins>
      <w:ins w:id="3" w:author="Adam Glantz" w:date="2023-05-24T20:28:00Z">
        <w:r w:rsidR="00544CEF">
          <w:t xml:space="preserve"> </w:t>
        </w:r>
      </w:ins>
      <w:ins w:id="4" w:author="Adam Glantz" w:date="2023-05-24T20:18:00Z">
        <w:r w:rsidR="00544CEF">
          <w:t>Barplot</w:t>
        </w:r>
      </w:ins>
      <w:ins w:id="5" w:author="Adam Glantz" w:date="2023-05-24T20:22:00Z">
        <w:r w:rsidR="00544CEF">
          <w:t xml:space="preserve">, </w:t>
        </w:r>
      </w:ins>
      <w:ins w:id="6" w:author="Adam Glantz" w:date="2023-05-24T20:29:00Z">
        <w:r w:rsidR="00327C87">
          <w:t xml:space="preserve">data cleaning, </w:t>
        </w:r>
      </w:ins>
      <w:ins w:id="7" w:author="Adam Glantz" w:date="2023-05-24T20:22:00Z">
        <w:r w:rsidR="00544CEF">
          <w:t xml:space="preserve">come up with a minimum threshold </w:t>
        </w:r>
      </w:ins>
      <w:ins w:id="8" w:author="Adam Glantz" w:date="2023-05-24T20:24:00Z">
        <w:r w:rsidR="00544CEF">
          <w:t xml:space="preserve">or “top 10” </w:t>
        </w:r>
      </w:ins>
      <w:ins w:id="9" w:author="Adam Glantz" w:date="2023-05-24T20:22:00Z">
        <w:r w:rsidR="00544CEF">
          <w:t>to include</w:t>
        </w:r>
      </w:ins>
    </w:p>
    <w:p w14:paraId="466E5EA0" w14:textId="46DAF603" w:rsidR="00464FD8" w:rsidRDefault="006E3592" w:rsidP="00544CEF">
      <w:pPr>
        <w:pStyle w:val="ListParagraph"/>
        <w:numPr>
          <w:ilvl w:val="0"/>
          <w:numId w:val="2"/>
        </w:numPr>
      </w:pPr>
      <w:r>
        <w:t xml:space="preserve">Does this relationship hold over time of day: e.g., </w:t>
      </w:r>
      <w:r w:rsidR="00210902">
        <w:t xml:space="preserve">does the same </w:t>
      </w:r>
      <w:r w:rsidR="001C1988">
        <w:t>general</w:t>
      </w:r>
      <w:r w:rsidR="00210902">
        <w:t xml:space="preserve"> percentage of crashes caused by inattentive driving hold during the weekday rush hours? (8-9am and 5-6pm</w:t>
      </w:r>
      <w:r w:rsidR="001C1988">
        <w:t xml:space="preserve"> EST)</w:t>
      </w:r>
      <w:r w:rsidR="0058272E">
        <w:t>.</w:t>
      </w:r>
      <w:ins w:id="10" w:author="Adam Glantz" w:date="2023-05-24T20:19:00Z">
        <w:r w:rsidR="00544CEF">
          <w:t xml:space="preserve"> </w:t>
        </w:r>
      </w:ins>
      <w:ins w:id="11" w:author="Adam Glantz" w:date="2023-05-24T20:39:00Z">
        <w:r w:rsidR="00074E20">
          <w:t>TBD (team):</w:t>
        </w:r>
      </w:ins>
      <w:ins w:id="12" w:author="Adam Glantz" w:date="2023-05-24T20:28:00Z">
        <w:r w:rsidR="00544CEF">
          <w:t xml:space="preserve"> </w:t>
        </w:r>
      </w:ins>
      <w:ins w:id="13" w:author="Adam Glantz" w:date="2023-05-24T20:25:00Z">
        <w:r w:rsidR="00544CEF">
          <w:t xml:space="preserve">Bin the data into rush hours vs non, scatter plot over time, </w:t>
        </w:r>
      </w:ins>
    </w:p>
    <w:p w14:paraId="571D9127" w14:textId="769C9699" w:rsidR="0058272E" w:rsidRDefault="0058272E" w:rsidP="00A74F3F">
      <w:pPr>
        <w:pStyle w:val="ListParagraph"/>
        <w:numPr>
          <w:ilvl w:val="0"/>
          <w:numId w:val="2"/>
        </w:numPr>
        <w:rPr>
          <w:ins w:id="14" w:author="Adam Glantz" w:date="2023-05-24T20:28:00Z"/>
        </w:rPr>
      </w:pPr>
      <w:r>
        <w:t>Do crashes caused by inattentive driving also result in the most fatalities, the most injuries, or both?</w:t>
      </w:r>
      <w:ins w:id="15" w:author="Adam Glantz" w:date="2023-05-24T20:28:00Z">
        <w:r w:rsidR="00544CEF">
          <w:t xml:space="preserve"> Andi</w:t>
        </w:r>
      </w:ins>
    </w:p>
    <w:p w14:paraId="47C86F55" w14:textId="4728EE19" w:rsidR="00327C87" w:rsidRDefault="00327C87" w:rsidP="00A74F3F">
      <w:pPr>
        <w:pStyle w:val="ListParagraph"/>
        <w:numPr>
          <w:ilvl w:val="0"/>
          <w:numId w:val="2"/>
        </w:numPr>
      </w:pPr>
      <w:ins w:id="16" w:author="Adam Glantz" w:date="2023-05-24T20:28:00Z">
        <w:r>
          <w:t>Debbie – presentation look and feel</w:t>
        </w:r>
      </w:ins>
    </w:p>
    <w:p w14:paraId="3BB020DB" w14:textId="77777777" w:rsidR="00D16015" w:rsidRDefault="00D16015" w:rsidP="00D16015">
      <w:pPr>
        <w:pStyle w:val="ListParagraph"/>
      </w:pPr>
    </w:p>
    <w:p w14:paraId="00C526E7" w14:textId="60AB736D" w:rsidR="007544B4" w:rsidRPr="007544B4" w:rsidRDefault="007544B4" w:rsidP="007544B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IMPORTANCE OF THE STUDY</w:t>
      </w:r>
      <w:r w:rsidR="00FB5141">
        <w:rPr>
          <w:b/>
          <w:bCs/>
        </w:rPr>
        <w:br/>
      </w:r>
    </w:p>
    <w:p w14:paraId="281456A6" w14:textId="3FB01595" w:rsidR="007544B4" w:rsidRPr="00C925BB" w:rsidRDefault="00806D7C" w:rsidP="00806D7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It is uncontroversial and in everyone’s interest to understand </w:t>
      </w:r>
      <w:r w:rsidR="002C1150">
        <w:t>when and why</w:t>
      </w:r>
      <w:r w:rsidR="00A03DAB">
        <w:t xml:space="preserve"> vehicular crashes happen</w:t>
      </w:r>
      <w:r w:rsidR="0045672C">
        <w:t xml:space="preserve"> in the hope of eliminating them</w:t>
      </w:r>
      <w:r w:rsidR="002C1150">
        <w:t>.</w:t>
      </w:r>
    </w:p>
    <w:p w14:paraId="127ECC69" w14:textId="70444EC1" w:rsidR="00C925BB" w:rsidRPr="002C1150" w:rsidRDefault="00C925BB" w:rsidP="00806D7C">
      <w:pPr>
        <w:pStyle w:val="ListParagraph"/>
        <w:numPr>
          <w:ilvl w:val="0"/>
          <w:numId w:val="3"/>
        </w:numPr>
        <w:rPr>
          <w:b/>
          <w:bCs/>
        </w:rPr>
      </w:pPr>
      <w:r>
        <w:t>Analysis like this may be used as an input to “train” self-driving vehicles in the future.</w:t>
      </w:r>
    </w:p>
    <w:p w14:paraId="1E75C207" w14:textId="0E3695ED" w:rsidR="002C1150" w:rsidRPr="00FB5141" w:rsidRDefault="008424C8" w:rsidP="00806D7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New York City has particular relevance </w:t>
      </w:r>
      <w:r w:rsidR="004B344A">
        <w:t>as the largest city in the United States, as well as the close</w:t>
      </w:r>
      <w:r w:rsidR="00C01C6F">
        <w:t>st</w:t>
      </w:r>
      <w:r w:rsidR="004B344A">
        <w:t xml:space="preserve"> major city to Rutgers University’s main campus</w:t>
      </w:r>
      <w:r w:rsidR="00480775">
        <w:br/>
      </w:r>
    </w:p>
    <w:p w14:paraId="26F59FFE" w14:textId="49EC7FDD" w:rsidR="00FB5141" w:rsidRDefault="00480775" w:rsidP="00FB514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SOURCES</w:t>
      </w:r>
      <w:r>
        <w:rPr>
          <w:b/>
          <w:bCs/>
        </w:rPr>
        <w:br/>
      </w:r>
    </w:p>
    <w:p w14:paraId="73F76466" w14:textId="1CE5A5A8" w:rsidR="0070244F" w:rsidRPr="0070244F" w:rsidRDefault="009F47A4" w:rsidP="0070244F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 City of New York provides a </w:t>
      </w:r>
      <w:r w:rsidR="00E37D6B">
        <w:t xml:space="preserve">JSON </w:t>
      </w:r>
      <w:r>
        <w:t xml:space="preserve">on </w:t>
      </w:r>
      <w:r w:rsidR="00BC1DE8">
        <w:t xml:space="preserve">vehicular accidents </w:t>
      </w:r>
      <w:r w:rsidR="007B3D94">
        <w:t xml:space="preserve">that result in an injury, death, or </w:t>
      </w:r>
      <w:r w:rsidR="0032346E">
        <w:t xml:space="preserve">at least $1,000 in damage </w:t>
      </w:r>
      <w:r w:rsidR="00E37D6B">
        <w:t xml:space="preserve">here: </w:t>
      </w:r>
      <w:hyperlink r:id="rId5" w:history="1">
        <w:r w:rsidR="007E731F" w:rsidRPr="00FB0D3F">
          <w:rPr>
            <w:rStyle w:val="Hyperlink"/>
          </w:rPr>
          <w:t>https://data.cityofnewyork.us/Public-Safety/Motor-Vehicle-Collisions-Crashes/h9gi-nx95</w:t>
        </w:r>
      </w:hyperlink>
      <w:r w:rsidR="00455A7E">
        <w:t>. It can also be downloaded as a csv file.</w:t>
      </w:r>
      <w:r w:rsidR="0032346E">
        <w:t xml:space="preserve"> At this writing, the data is current within </w:t>
      </w:r>
      <w:r w:rsidR="00517D04">
        <w:t>the last 24 hours</w:t>
      </w:r>
      <w:r w:rsidR="0070244F">
        <w:t>.</w:t>
      </w:r>
    </w:p>
    <w:p w14:paraId="14716C80" w14:textId="649AA72F" w:rsidR="007E731F" w:rsidRPr="0070244F" w:rsidRDefault="00795988" w:rsidP="0070244F">
      <w:pPr>
        <w:pStyle w:val="ListParagraph"/>
        <w:numPr>
          <w:ilvl w:val="0"/>
          <w:numId w:val="4"/>
        </w:numPr>
        <w:rPr>
          <w:b/>
          <w:bCs/>
        </w:rPr>
      </w:pPr>
      <w:r>
        <w:t>The data was collected by the New York City Police Department</w:t>
      </w:r>
      <w:r w:rsidR="00437809">
        <w:t xml:space="preserve"> and was first made available in 2014</w:t>
      </w:r>
      <w:r w:rsidR="0070244F">
        <w:t>.</w:t>
      </w:r>
    </w:p>
    <w:p w14:paraId="58559A52" w14:textId="77777777" w:rsidR="00A16F67" w:rsidRPr="00A16F67" w:rsidRDefault="00A16F67"/>
    <w:sectPr w:rsidR="00A16F67" w:rsidRPr="00A1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1A0E"/>
    <w:multiLevelType w:val="hybridMultilevel"/>
    <w:tmpl w:val="75500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17EB4"/>
    <w:multiLevelType w:val="hybridMultilevel"/>
    <w:tmpl w:val="45789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306720"/>
    <w:multiLevelType w:val="hybridMultilevel"/>
    <w:tmpl w:val="0F349E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397276"/>
    <w:multiLevelType w:val="hybridMultilevel"/>
    <w:tmpl w:val="FE326C5C"/>
    <w:lvl w:ilvl="0" w:tplc="155E16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0776947">
    <w:abstractNumId w:val="3"/>
  </w:num>
  <w:num w:numId="2" w16cid:durableId="355081968">
    <w:abstractNumId w:val="1"/>
  </w:num>
  <w:num w:numId="3" w16cid:durableId="121972081">
    <w:abstractNumId w:val="0"/>
  </w:num>
  <w:num w:numId="4" w16cid:durableId="166169223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am Glantz">
    <w15:presenceInfo w15:providerId="Windows Live" w15:userId="703fe4ce422c38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94"/>
    <w:rsid w:val="00074E20"/>
    <w:rsid w:val="00175DBA"/>
    <w:rsid w:val="001C1988"/>
    <w:rsid w:val="00210902"/>
    <w:rsid w:val="002C1150"/>
    <w:rsid w:val="0032346E"/>
    <w:rsid w:val="00327C87"/>
    <w:rsid w:val="00383ED5"/>
    <w:rsid w:val="00437809"/>
    <w:rsid w:val="00455A7E"/>
    <w:rsid w:val="0045672C"/>
    <w:rsid w:val="00464FD8"/>
    <w:rsid w:val="00480775"/>
    <w:rsid w:val="004B344A"/>
    <w:rsid w:val="004F292F"/>
    <w:rsid w:val="00517D04"/>
    <w:rsid w:val="005220AB"/>
    <w:rsid w:val="00544CEF"/>
    <w:rsid w:val="00567847"/>
    <w:rsid w:val="0058272E"/>
    <w:rsid w:val="005C53FD"/>
    <w:rsid w:val="005D2E4B"/>
    <w:rsid w:val="005D34A3"/>
    <w:rsid w:val="005D5298"/>
    <w:rsid w:val="005F52B3"/>
    <w:rsid w:val="00680B8B"/>
    <w:rsid w:val="006E3592"/>
    <w:rsid w:val="0070244F"/>
    <w:rsid w:val="00715107"/>
    <w:rsid w:val="007544B4"/>
    <w:rsid w:val="00795988"/>
    <w:rsid w:val="007B3D94"/>
    <w:rsid w:val="007D7533"/>
    <w:rsid w:val="007E731F"/>
    <w:rsid w:val="00806D7C"/>
    <w:rsid w:val="008424C8"/>
    <w:rsid w:val="009E79B5"/>
    <w:rsid w:val="009F47A4"/>
    <w:rsid w:val="00A03DAB"/>
    <w:rsid w:val="00A16F67"/>
    <w:rsid w:val="00A74F3F"/>
    <w:rsid w:val="00AB3694"/>
    <w:rsid w:val="00BC1DE8"/>
    <w:rsid w:val="00C01C6F"/>
    <w:rsid w:val="00C83368"/>
    <w:rsid w:val="00C925BB"/>
    <w:rsid w:val="00CC3BE9"/>
    <w:rsid w:val="00D16015"/>
    <w:rsid w:val="00E0683C"/>
    <w:rsid w:val="00E37D6B"/>
    <w:rsid w:val="00EF3941"/>
    <w:rsid w:val="00FB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297E"/>
  <w15:chartTrackingRefBased/>
  <w15:docId w15:val="{5E0FAF58-3B69-4EDB-A1E6-1A5AC2DB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8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31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220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ityofnewyork.us/Public-Safety/Motor-Vehicle-Collisions-Crashes/h9gi-nx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Glantz</dc:creator>
  <cp:keywords/>
  <dc:description/>
  <cp:lastModifiedBy>Adam Glantz</cp:lastModifiedBy>
  <cp:revision>7</cp:revision>
  <dcterms:created xsi:type="dcterms:W3CDTF">2023-05-23T21:07:00Z</dcterms:created>
  <dcterms:modified xsi:type="dcterms:W3CDTF">2023-05-25T00:40:00Z</dcterms:modified>
</cp:coreProperties>
</file>